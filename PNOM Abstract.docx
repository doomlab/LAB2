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1BBA5" w14:textId="392F591B" w:rsidR="00E673F0" w:rsidRDefault="00D969F4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Automating the </w:t>
      </w:r>
      <w:r w:rsidR="00E673F0">
        <w:rPr>
          <w:rFonts w:ascii="Times New Roman" w:hAnsi="Times New Roman" w:cs="Times New Roman"/>
          <w:b/>
          <w:sz w:val="24"/>
          <w:szCs w:val="24"/>
        </w:rPr>
        <w:t xml:space="preserve">Linguistic Annotated Bibliography </w:t>
      </w:r>
      <w:r>
        <w:rPr>
          <w:rFonts w:ascii="Times New Roman" w:hAnsi="Times New Roman" w:cs="Times New Roman"/>
          <w:b/>
          <w:sz w:val="24"/>
          <w:szCs w:val="24"/>
        </w:rPr>
        <w:t>(LAB)</w:t>
      </w:r>
    </w:p>
    <w:p w14:paraId="39D88507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669BB4" w14:textId="066F7A5F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Ari L.</w:t>
      </w:r>
      <w:r w:rsidR="00D969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Cunningham, B.S., Missouri State University</w:t>
      </w:r>
    </w:p>
    <w:p w14:paraId="401BF1C9" w14:textId="52CC48F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sz w:val="24"/>
          <w:szCs w:val="24"/>
        </w:rPr>
        <w:t>Erin M. Buchanan, P</w:t>
      </w:r>
      <w:r>
        <w:rPr>
          <w:rFonts w:ascii="Times New Roman" w:hAnsi="Times New Roman" w:cs="Times New Roman"/>
          <w:sz w:val="24"/>
          <w:szCs w:val="24"/>
        </w:rPr>
        <w:t xml:space="preserve">h.D., </w:t>
      </w:r>
      <w:r w:rsidR="00F653DA">
        <w:rPr>
          <w:rFonts w:ascii="Times New Roman" w:hAnsi="Times New Roman" w:cs="Times New Roman"/>
          <w:sz w:val="24"/>
          <w:szCs w:val="24"/>
        </w:rPr>
        <w:t>Harrisburg University of Science and Technology</w:t>
      </w:r>
    </w:p>
    <w:p w14:paraId="0B179466" w14:textId="77777777" w:rsidR="00E673F0" w:rsidRDefault="00E673F0" w:rsidP="00E673F0">
      <w:pPr>
        <w:spacing w:after="0"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2A4C182" w14:textId="141B745F" w:rsidR="00E673F0" w:rsidRPr="008D3CFD" w:rsidRDefault="00576609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hyperlink r:id="rId5" w:history="1">
        <w:r w:rsidR="009326ED" w:rsidRPr="00D16DB2">
          <w:rPr>
            <w:rStyle w:val="Hyperlink"/>
            <w:rFonts w:ascii="Times New Roman" w:hAnsi="Times New Roman" w:cs="Times New Roman"/>
            <w:sz w:val="24"/>
            <w:szCs w:val="24"/>
          </w:rPr>
          <w:t>Arielle924@live.missouristate.edu</w:t>
        </w:r>
      </w:hyperlink>
    </w:p>
    <w:p w14:paraId="25A05166" w14:textId="06F82467" w:rsidR="00E673F0" w:rsidRPr="008D3CFD" w:rsidRDefault="009326ED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653DA">
        <w:rPr>
          <w:rStyle w:val="Hyperlink"/>
          <w:rFonts w:ascii="Times New Roman" w:hAnsi="Times New Roman" w:cs="Times New Roman"/>
          <w:sz w:val="24"/>
          <w:szCs w:val="24"/>
        </w:rPr>
        <w:t>EBuchanan@HarrisburgU.edu</w:t>
      </w:r>
    </w:p>
    <w:p w14:paraId="6D915E00" w14:textId="77777777" w:rsidR="00731963" w:rsidRDefault="00731963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D772587" w14:textId="28E8299E" w:rsidR="00E673F0" w:rsidRPr="00A8200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Short abstract: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C1205A">
        <w:rPr>
          <w:rFonts w:ascii="Times New Roman" w:hAnsi="Times New Roman" w:cs="Times New Roman"/>
          <w:sz w:val="24"/>
          <w:szCs w:val="24"/>
        </w:rPr>
        <w:t>Stuff.</w:t>
      </w:r>
    </w:p>
    <w:p w14:paraId="7EE778B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10E178A" w14:textId="0CD01678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Full abstract</w:t>
      </w:r>
      <w:r w:rsidR="00A51B28">
        <w:rPr>
          <w:rFonts w:ascii="Times New Roman" w:hAnsi="Times New Roman" w:cs="Times New Roman"/>
          <w:b/>
          <w:sz w:val="24"/>
          <w:szCs w:val="24"/>
        </w:rPr>
        <w:t xml:space="preserve"> (250 words)</w:t>
      </w:r>
      <w:r w:rsidRPr="008D3CFD">
        <w:rPr>
          <w:rFonts w:ascii="Times New Roman" w:hAnsi="Times New Roman" w:cs="Times New Roman"/>
          <w:b/>
          <w:sz w:val="24"/>
          <w:szCs w:val="24"/>
        </w:rPr>
        <w:t>:</w:t>
      </w:r>
    </w:p>
    <w:p w14:paraId="64A9B8B6" w14:textId="77777777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200511" w14:textId="77777777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Problem:</w:t>
      </w:r>
    </w:p>
    <w:p w14:paraId="770119E8" w14:textId="125C8542" w:rsidR="001B2F39" w:rsidRPr="001B2F39" w:rsidRDefault="008103AD" w:rsidP="001B2F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psycholinguistic research, it is critical to be able to find and use validated linguistic data. </w:t>
      </w:r>
      <w:r w:rsidR="00434069" w:rsidRPr="001B2F39">
        <w:rPr>
          <w:rFonts w:ascii="Times New Roman" w:hAnsi="Times New Roman" w:cs="Times New Roman"/>
          <w:sz w:val="24"/>
          <w:szCs w:val="24"/>
        </w:rPr>
        <w:t xml:space="preserve">Recent trends show </w:t>
      </w:r>
      <w:r w:rsidR="00434069">
        <w:rPr>
          <w:rFonts w:ascii="Times New Roman" w:hAnsi="Times New Roman" w:cs="Times New Roman"/>
          <w:sz w:val="24"/>
          <w:szCs w:val="24"/>
        </w:rPr>
        <w:t>that there have been a large number</w:t>
      </w:r>
      <w:r w:rsidR="00434069" w:rsidRPr="001B2F39">
        <w:rPr>
          <w:rFonts w:ascii="Times New Roman" w:hAnsi="Times New Roman" w:cs="Times New Roman"/>
          <w:sz w:val="24"/>
          <w:szCs w:val="24"/>
        </w:rPr>
        <w:t xml:space="preserve"> of publications</w:t>
      </w:r>
      <w:r w:rsidR="00434069">
        <w:rPr>
          <w:rFonts w:ascii="Times New Roman" w:hAnsi="Times New Roman" w:cs="Times New Roman"/>
          <w:sz w:val="24"/>
          <w:szCs w:val="24"/>
        </w:rPr>
        <w:t xml:space="preserve"> about linguistic datasets, and with new publications becoming available at this rate, it can be difficult for researchers to sort through them and find the resources most relevant to them. </w:t>
      </w:r>
      <w:r w:rsidR="00434069">
        <w:rPr>
          <w:rFonts w:ascii="Times New Roman" w:hAnsi="Times New Roman" w:cs="Times New Roman"/>
          <w:sz w:val="24"/>
          <w:szCs w:val="24"/>
        </w:rPr>
        <w:t>T</w:t>
      </w:r>
      <w:r w:rsidR="00011431">
        <w:rPr>
          <w:rFonts w:ascii="Times New Roman" w:hAnsi="Times New Roman" w:cs="Times New Roman"/>
          <w:sz w:val="24"/>
          <w:szCs w:val="24"/>
        </w:rPr>
        <w:t>he Linguistic Annotated Bibliography</w:t>
      </w:r>
      <w:r w:rsidR="00434069">
        <w:rPr>
          <w:rFonts w:ascii="Times New Roman" w:hAnsi="Times New Roman" w:cs="Times New Roman"/>
          <w:sz w:val="24"/>
          <w:szCs w:val="24"/>
        </w:rPr>
        <w:t xml:space="preserve"> (LAB)</w:t>
      </w:r>
      <w:r w:rsidR="00011431">
        <w:rPr>
          <w:rFonts w:ascii="Times New Roman" w:hAnsi="Times New Roman" w:cs="Times New Roman"/>
          <w:sz w:val="24"/>
          <w:szCs w:val="24"/>
        </w:rPr>
        <w:t xml:space="preserve"> was created in </w:t>
      </w:r>
      <w:commentRangeStart w:id="0"/>
      <w:r w:rsidR="00EA5294">
        <w:rPr>
          <w:rFonts w:ascii="Times New Roman" w:hAnsi="Times New Roman" w:cs="Times New Roman"/>
          <w:sz w:val="24"/>
          <w:szCs w:val="24"/>
        </w:rPr>
        <w:t>2018</w:t>
      </w:r>
      <w:commentRangeEnd w:id="0"/>
      <w:r w:rsidR="007B1272">
        <w:rPr>
          <w:rStyle w:val="CommentReference"/>
        </w:rPr>
        <w:commentReference w:id="0"/>
      </w:r>
      <w:r w:rsidR="00011431">
        <w:rPr>
          <w:rFonts w:ascii="Times New Roman" w:hAnsi="Times New Roman" w:cs="Times New Roman"/>
          <w:sz w:val="24"/>
          <w:szCs w:val="24"/>
        </w:rPr>
        <w:t xml:space="preserve"> to </w:t>
      </w:r>
      <w:r w:rsidR="00434069">
        <w:rPr>
          <w:rFonts w:ascii="Times New Roman" w:hAnsi="Times New Roman" w:cs="Times New Roman"/>
          <w:sz w:val="24"/>
          <w:szCs w:val="24"/>
        </w:rPr>
        <w:t xml:space="preserve">help researchers search </w:t>
      </w:r>
      <w:r w:rsidR="00434069">
        <w:rPr>
          <w:rFonts w:ascii="Times New Roman" w:hAnsi="Times New Roman" w:cs="Times New Roman"/>
          <w:sz w:val="24"/>
          <w:szCs w:val="24"/>
        </w:rPr>
        <w:t xml:space="preserve">among </w:t>
      </w:r>
      <w:r w:rsidR="00434069">
        <w:rPr>
          <w:rFonts w:ascii="Times New Roman" w:hAnsi="Times New Roman" w:cs="Times New Roman"/>
          <w:sz w:val="24"/>
          <w:szCs w:val="24"/>
        </w:rPr>
        <w:t>the vast number of databases for linguistic and psycholinguistic data</w:t>
      </w:r>
      <w:r w:rsidR="00912ACD">
        <w:rPr>
          <w:rFonts w:ascii="Times New Roman" w:hAnsi="Times New Roman" w:cs="Times New Roman"/>
          <w:sz w:val="24"/>
          <w:szCs w:val="24"/>
        </w:rPr>
        <w:t xml:space="preserve"> (Buchanan, Valentine, &amp; Maxwell, 2018)</w:t>
      </w:r>
      <w:r w:rsidR="00011431">
        <w:rPr>
          <w:rFonts w:ascii="Times New Roman" w:hAnsi="Times New Roman" w:cs="Times New Roman"/>
          <w:sz w:val="24"/>
          <w:szCs w:val="24"/>
        </w:rPr>
        <w:t>.</w:t>
      </w:r>
      <w:r w:rsidR="00434069">
        <w:rPr>
          <w:rFonts w:ascii="Times New Roman" w:hAnsi="Times New Roman" w:cs="Times New Roman"/>
          <w:sz w:val="24"/>
          <w:szCs w:val="24"/>
        </w:rPr>
        <w:t xml:space="preserve"> </w:t>
      </w:r>
      <w:r w:rsidR="003C37CF">
        <w:rPr>
          <w:rFonts w:ascii="Times New Roman" w:hAnsi="Times New Roman" w:cs="Times New Roman"/>
          <w:sz w:val="24"/>
          <w:szCs w:val="24"/>
        </w:rPr>
        <w:t xml:space="preserve">However, the first </w:t>
      </w:r>
      <w:r w:rsidR="00434069">
        <w:rPr>
          <w:rFonts w:ascii="Times New Roman" w:hAnsi="Times New Roman" w:cs="Times New Roman"/>
          <w:sz w:val="24"/>
          <w:szCs w:val="24"/>
        </w:rPr>
        <w:t>version</w:t>
      </w:r>
      <w:r w:rsidR="003C37CF">
        <w:rPr>
          <w:rFonts w:ascii="Times New Roman" w:hAnsi="Times New Roman" w:cs="Times New Roman"/>
          <w:sz w:val="24"/>
          <w:szCs w:val="24"/>
        </w:rPr>
        <w:t xml:space="preserve"> of the LAB depended on manual search to bring in new publications. At the rate of publication in this area, a </w:t>
      </w:r>
      <w:r w:rsidR="00A03DF2">
        <w:rPr>
          <w:rFonts w:ascii="Times New Roman" w:hAnsi="Times New Roman" w:cs="Times New Roman"/>
          <w:sz w:val="24"/>
          <w:szCs w:val="24"/>
        </w:rPr>
        <w:t>more efficient</w:t>
      </w:r>
      <w:r w:rsidR="003C37CF">
        <w:rPr>
          <w:rFonts w:ascii="Times New Roman" w:hAnsi="Times New Roman" w:cs="Times New Roman"/>
          <w:sz w:val="24"/>
          <w:szCs w:val="24"/>
        </w:rPr>
        <w:t xml:space="preserve"> solution </w:t>
      </w:r>
      <w:r w:rsidR="00A60251">
        <w:rPr>
          <w:rFonts w:ascii="Times New Roman" w:hAnsi="Times New Roman" w:cs="Times New Roman"/>
          <w:sz w:val="24"/>
          <w:szCs w:val="24"/>
        </w:rPr>
        <w:t>would</w:t>
      </w:r>
      <w:r w:rsidR="003C37CF">
        <w:rPr>
          <w:rFonts w:ascii="Times New Roman" w:hAnsi="Times New Roman" w:cs="Times New Roman"/>
          <w:sz w:val="24"/>
          <w:szCs w:val="24"/>
        </w:rPr>
        <w:t xml:space="preserve"> be to automate the search for</w:t>
      </w:r>
      <w:r w:rsidR="00434069">
        <w:rPr>
          <w:rFonts w:ascii="Times New Roman" w:hAnsi="Times New Roman" w:cs="Times New Roman"/>
          <w:sz w:val="24"/>
          <w:szCs w:val="24"/>
        </w:rPr>
        <w:t xml:space="preserve"> and inclusion of</w:t>
      </w:r>
      <w:r w:rsidR="003C37CF">
        <w:rPr>
          <w:rFonts w:ascii="Times New Roman" w:hAnsi="Times New Roman" w:cs="Times New Roman"/>
          <w:sz w:val="24"/>
          <w:szCs w:val="24"/>
        </w:rPr>
        <w:t xml:space="preserve"> relevant resources.</w:t>
      </w:r>
    </w:p>
    <w:p w14:paraId="596F6D38" w14:textId="77777777" w:rsidR="001B2F39" w:rsidRDefault="001B2F39" w:rsidP="001B2F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9E4EDF" w14:textId="77777777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3CD889CE" w14:textId="359371A6" w:rsidR="008A0742" w:rsidRPr="001B2F39" w:rsidRDefault="00576609" w:rsidP="001B2F3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address this opportunity, we are re-designing the LAB </w:t>
      </w:r>
      <w:r w:rsidR="003C37CF">
        <w:rPr>
          <w:rFonts w:ascii="Times New Roman" w:hAnsi="Times New Roman" w:cs="Times New Roman"/>
          <w:sz w:val="24"/>
          <w:szCs w:val="24"/>
        </w:rPr>
        <w:t>to automate the search for new publications and to add the element of crowdsourcing.</w:t>
      </w:r>
      <w:r w:rsidR="00783E59">
        <w:rPr>
          <w:rFonts w:ascii="Times New Roman" w:hAnsi="Times New Roman" w:cs="Times New Roman"/>
          <w:sz w:val="24"/>
          <w:szCs w:val="24"/>
        </w:rPr>
        <w:t xml:space="preserve"> We will create a script that searches relevant journals and databases for abstracts containing key words and phrases.</w:t>
      </w:r>
      <w:r w:rsidR="008F7E57">
        <w:rPr>
          <w:rFonts w:ascii="Times New Roman" w:hAnsi="Times New Roman" w:cs="Times New Roman"/>
          <w:sz w:val="24"/>
          <w:szCs w:val="24"/>
        </w:rPr>
        <w:t xml:space="preserve"> </w:t>
      </w:r>
      <w:r w:rsidR="00364234">
        <w:rPr>
          <w:rFonts w:ascii="Times New Roman" w:hAnsi="Times New Roman" w:cs="Times New Roman"/>
          <w:sz w:val="24"/>
          <w:szCs w:val="24"/>
        </w:rPr>
        <w:t>The t</w:t>
      </w:r>
      <w:r w:rsidR="008F7E57">
        <w:rPr>
          <w:rFonts w:ascii="Times New Roman" w:hAnsi="Times New Roman" w:cs="Times New Roman"/>
          <w:sz w:val="24"/>
          <w:szCs w:val="24"/>
        </w:rPr>
        <w:t xml:space="preserve">raining data to create the algorithm will consist of </w:t>
      </w:r>
      <w:r w:rsidR="00B053F4">
        <w:rPr>
          <w:rFonts w:ascii="Times New Roman" w:hAnsi="Times New Roman" w:cs="Times New Roman"/>
          <w:sz w:val="24"/>
          <w:szCs w:val="24"/>
        </w:rPr>
        <w:t xml:space="preserve">abstracts currently existing in the LAB (for the </w:t>
      </w:r>
      <w:commentRangeStart w:id="1"/>
      <w:r w:rsidR="00B053F4">
        <w:rPr>
          <w:rFonts w:ascii="Times New Roman" w:hAnsi="Times New Roman" w:cs="Times New Roman"/>
          <w:sz w:val="24"/>
          <w:szCs w:val="24"/>
        </w:rPr>
        <w:t>“accept”</w:t>
      </w:r>
      <w:commentRangeEnd w:id="1"/>
      <w:r w:rsidR="00B053F4">
        <w:rPr>
          <w:rStyle w:val="CommentReference"/>
        </w:rPr>
        <w:commentReference w:id="1"/>
      </w:r>
      <w:r w:rsidR="00B053F4">
        <w:rPr>
          <w:rFonts w:ascii="Times New Roman" w:hAnsi="Times New Roman" w:cs="Times New Roman"/>
          <w:sz w:val="24"/>
          <w:szCs w:val="24"/>
        </w:rPr>
        <w:t xml:space="preserve"> data) as well as articles from the same time period that are not relevant (for the “reject” data). </w:t>
      </w:r>
      <w:r>
        <w:rPr>
          <w:rFonts w:ascii="Times New Roman" w:hAnsi="Times New Roman" w:cs="Times New Roman"/>
          <w:sz w:val="24"/>
          <w:szCs w:val="24"/>
        </w:rPr>
        <w:t>We will test the algorithm by</w:t>
      </w:r>
      <w:r w:rsidR="00B053F4">
        <w:rPr>
          <w:rFonts w:ascii="Times New Roman" w:hAnsi="Times New Roman" w:cs="Times New Roman"/>
          <w:sz w:val="24"/>
          <w:szCs w:val="24"/>
        </w:rPr>
        <w:t xml:space="preserve"> using abstracts from articles published after the original LAB was developed</w:t>
      </w:r>
      <w:r>
        <w:rPr>
          <w:rFonts w:ascii="Times New Roman" w:hAnsi="Times New Roman" w:cs="Times New Roman"/>
          <w:sz w:val="24"/>
          <w:szCs w:val="24"/>
        </w:rPr>
        <w:t xml:space="preserve"> and manually coding </w:t>
      </w:r>
      <w:r w:rsidR="004A7AC5">
        <w:rPr>
          <w:rFonts w:ascii="Times New Roman" w:hAnsi="Times New Roman" w:cs="Times New Roman"/>
          <w:sz w:val="24"/>
          <w:szCs w:val="24"/>
        </w:rPr>
        <w:t xml:space="preserve">the abstracts to compare our results </w:t>
      </w:r>
      <w:r w:rsidR="00364234">
        <w:rPr>
          <w:rFonts w:ascii="Times New Roman" w:hAnsi="Times New Roman" w:cs="Times New Roman"/>
          <w:sz w:val="24"/>
          <w:szCs w:val="24"/>
        </w:rPr>
        <w:t>with</w:t>
      </w:r>
      <w:r w:rsidR="004A7AC5">
        <w:rPr>
          <w:rFonts w:ascii="Times New Roman" w:hAnsi="Times New Roman" w:cs="Times New Roman"/>
          <w:sz w:val="24"/>
          <w:szCs w:val="24"/>
        </w:rPr>
        <w:t xml:space="preserve"> those </w:t>
      </w:r>
      <w:r w:rsidR="00364234">
        <w:rPr>
          <w:rFonts w:ascii="Times New Roman" w:hAnsi="Times New Roman" w:cs="Times New Roman"/>
          <w:sz w:val="24"/>
          <w:szCs w:val="24"/>
        </w:rPr>
        <w:t>from</w:t>
      </w:r>
      <w:r w:rsidR="004A7AC5">
        <w:rPr>
          <w:rFonts w:ascii="Times New Roman" w:hAnsi="Times New Roman" w:cs="Times New Roman"/>
          <w:sz w:val="24"/>
          <w:szCs w:val="24"/>
        </w:rPr>
        <w:t xml:space="preserve"> the algorithm.</w:t>
      </w:r>
      <w:r>
        <w:rPr>
          <w:rFonts w:ascii="Times New Roman" w:hAnsi="Times New Roman" w:cs="Times New Roman"/>
          <w:sz w:val="24"/>
          <w:szCs w:val="24"/>
        </w:rPr>
        <w:t xml:space="preserve"> Additionally,</w:t>
      </w:r>
      <w:r w:rsidR="0057377B">
        <w:rPr>
          <w:rFonts w:ascii="Times New Roman" w:hAnsi="Times New Roman" w:cs="Times New Roman"/>
          <w:sz w:val="24"/>
          <w:szCs w:val="24"/>
        </w:rPr>
        <w:t xml:space="preserve"> we </w:t>
      </w:r>
      <w:r w:rsidR="000E5D59">
        <w:rPr>
          <w:rFonts w:ascii="Times New Roman" w:hAnsi="Times New Roman" w:cs="Times New Roman"/>
          <w:sz w:val="24"/>
          <w:szCs w:val="24"/>
        </w:rPr>
        <w:t xml:space="preserve">plan to allow others in the linguistic research community to provide feedback about the publications </w:t>
      </w:r>
      <w:r w:rsidR="00D94068">
        <w:rPr>
          <w:rFonts w:ascii="Times New Roman" w:hAnsi="Times New Roman" w:cs="Times New Roman"/>
          <w:sz w:val="24"/>
          <w:szCs w:val="24"/>
        </w:rPr>
        <w:t>selected for the LAB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67A4274" w14:textId="77777777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B542280" w14:textId="2D93BE70" w:rsidR="00E673F0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Conclusions:</w:t>
      </w:r>
    </w:p>
    <w:p w14:paraId="79AA0F8A" w14:textId="18EDDCDD" w:rsidR="00E673F0" w:rsidRPr="001B2F39" w:rsidRDefault="00407684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</w:t>
      </w:r>
      <w:r w:rsidR="00F619DF">
        <w:rPr>
          <w:rFonts w:ascii="Times New Roman" w:hAnsi="Times New Roman" w:cs="Times New Roman"/>
          <w:sz w:val="24"/>
          <w:szCs w:val="24"/>
        </w:rPr>
        <w:t xml:space="preserve"> will allow the LAB to stay up to date </w:t>
      </w:r>
      <w:r w:rsidR="001105F5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13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vast number of</w:t>
      </w:r>
      <w:r w:rsidR="00F619DF">
        <w:rPr>
          <w:rFonts w:ascii="Times New Roman" w:hAnsi="Times New Roman" w:cs="Times New Roman"/>
          <w:sz w:val="24"/>
          <w:szCs w:val="24"/>
        </w:rPr>
        <w:t xml:space="preserve"> resources as they are published</w:t>
      </w:r>
      <w:r>
        <w:rPr>
          <w:rFonts w:ascii="Times New Roman" w:hAnsi="Times New Roman" w:cs="Times New Roman"/>
          <w:sz w:val="24"/>
          <w:szCs w:val="24"/>
        </w:rPr>
        <w:t>, while crowdsourcing features will</w:t>
      </w:r>
      <w:r w:rsidR="00F619DF">
        <w:rPr>
          <w:rFonts w:ascii="Times New Roman" w:hAnsi="Times New Roman" w:cs="Times New Roman"/>
          <w:sz w:val="24"/>
          <w:szCs w:val="24"/>
        </w:rPr>
        <w:t xml:space="preserve"> allow users to provide information to others about the usefulness of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1030">
        <w:rPr>
          <w:rFonts w:ascii="Times New Roman" w:hAnsi="Times New Roman" w:cs="Times New Roman"/>
          <w:sz w:val="24"/>
          <w:szCs w:val="24"/>
        </w:rPr>
        <w:t>With these features, the</w:t>
      </w:r>
      <w:r w:rsidR="00A40A56">
        <w:rPr>
          <w:rFonts w:ascii="Times New Roman" w:hAnsi="Times New Roman" w:cs="Times New Roman"/>
          <w:sz w:val="24"/>
          <w:szCs w:val="24"/>
        </w:rPr>
        <w:t xml:space="preserve"> LAB</w:t>
      </w:r>
      <w:r w:rsidR="00C91030">
        <w:rPr>
          <w:rFonts w:ascii="Times New Roman" w:hAnsi="Times New Roman" w:cs="Times New Roman"/>
          <w:sz w:val="24"/>
          <w:szCs w:val="24"/>
        </w:rPr>
        <w:t xml:space="preserve"> can</w:t>
      </w:r>
      <w:r w:rsidR="00A40A56">
        <w:rPr>
          <w:rFonts w:ascii="Times New Roman" w:hAnsi="Times New Roman" w:cs="Times New Roman"/>
          <w:sz w:val="24"/>
          <w:szCs w:val="24"/>
        </w:rPr>
        <w:t xml:space="preserve"> more effectively make validated </w:t>
      </w:r>
      <w:r w:rsidR="00897D46">
        <w:rPr>
          <w:rFonts w:ascii="Times New Roman" w:hAnsi="Times New Roman" w:cs="Times New Roman"/>
          <w:sz w:val="24"/>
          <w:szCs w:val="24"/>
        </w:rPr>
        <w:t>psycho</w:t>
      </w:r>
      <w:r w:rsidR="00A40A56">
        <w:rPr>
          <w:rFonts w:ascii="Times New Roman" w:hAnsi="Times New Roman" w:cs="Times New Roman"/>
          <w:sz w:val="24"/>
          <w:szCs w:val="24"/>
        </w:rPr>
        <w:t xml:space="preserve">linguistic data </w:t>
      </w:r>
      <w:r w:rsidR="00524DB4">
        <w:rPr>
          <w:rFonts w:ascii="Times New Roman" w:hAnsi="Times New Roman" w:cs="Times New Roman"/>
          <w:sz w:val="24"/>
          <w:szCs w:val="24"/>
        </w:rPr>
        <w:t>easy to find.</w:t>
      </w:r>
    </w:p>
    <w:p w14:paraId="1B4C4A31" w14:textId="77777777" w:rsidR="00E673F0" w:rsidRPr="008D3CFD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58C6FB36" w14:textId="59EC6F4A" w:rsidR="00E673F0" w:rsidRPr="00671F1F" w:rsidRDefault="00E673F0" w:rsidP="00E673F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D3CFD">
        <w:rPr>
          <w:rFonts w:ascii="Times New Roman" w:hAnsi="Times New Roman" w:cs="Times New Roman"/>
          <w:b/>
          <w:sz w:val="24"/>
          <w:szCs w:val="24"/>
        </w:rPr>
        <w:t>Submission type:</w:t>
      </w:r>
      <w:r w:rsidRPr="008D3CFD">
        <w:rPr>
          <w:rFonts w:ascii="Times New Roman" w:hAnsi="Times New Roman" w:cs="Times New Roman"/>
          <w:sz w:val="24"/>
          <w:szCs w:val="24"/>
        </w:rPr>
        <w:t xml:space="preserve"> </w:t>
      </w:r>
      <w:r w:rsidR="00233F48">
        <w:rPr>
          <w:rFonts w:ascii="Times New Roman" w:hAnsi="Times New Roman" w:cs="Times New Roman"/>
          <w:sz w:val="24"/>
          <w:szCs w:val="24"/>
        </w:rPr>
        <w:t xml:space="preserve">Spoken or </w:t>
      </w:r>
      <w:r w:rsidR="00DE0BB8">
        <w:rPr>
          <w:rFonts w:ascii="Times New Roman" w:hAnsi="Times New Roman" w:cs="Times New Roman"/>
          <w:sz w:val="24"/>
          <w:szCs w:val="24"/>
        </w:rPr>
        <w:t>P</w:t>
      </w:r>
      <w:r w:rsidR="00233F48">
        <w:rPr>
          <w:rFonts w:ascii="Times New Roman" w:hAnsi="Times New Roman" w:cs="Times New Roman"/>
          <w:sz w:val="24"/>
          <w:szCs w:val="24"/>
        </w:rPr>
        <w:t>oster</w:t>
      </w:r>
    </w:p>
    <w:p w14:paraId="7BA730C1" w14:textId="77777777" w:rsidR="00FC58CF" w:rsidRDefault="00FC58CF"/>
    <w:sectPr w:rsidR="00FC5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i Cunningham" w:date="2019-06-22T20:47:00Z" w:initials="AC">
    <w:p w14:paraId="2B37CF5B" w14:textId="091D5BCA" w:rsidR="007B1272" w:rsidRDefault="007B1272">
      <w:pPr>
        <w:pStyle w:val="CommentText"/>
      </w:pPr>
      <w:r>
        <w:rPr>
          <w:rStyle w:val="CommentReference"/>
        </w:rPr>
        <w:annotationRef/>
      </w:r>
      <w:r>
        <w:t>Used the year of the article. Was the LAB available at all before that?</w:t>
      </w:r>
    </w:p>
  </w:comment>
  <w:comment w:id="1" w:author="Ari Cunningham" w:date="2019-04-17T13:13:00Z" w:initials="AC">
    <w:p w14:paraId="0EA73D46" w14:textId="2A3DA121" w:rsidR="00B053F4" w:rsidRDefault="00B053F4">
      <w:pPr>
        <w:pStyle w:val="CommentText"/>
      </w:pPr>
      <w:r>
        <w:rPr>
          <w:rStyle w:val="CommentReference"/>
        </w:rPr>
        <w:annotationRef/>
      </w:r>
      <w:r>
        <w:t>I feel like there are better words for this than accept and reject but my brain won’t think of them right now. D: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37CF5B" w15:done="0"/>
  <w15:commentEx w15:paraId="0EA73D4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37CF5B" w16cid:durableId="20B91272"/>
  <w16cid:commentId w16cid:paraId="0EA73D46" w16cid:durableId="2061A4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03A69"/>
    <w:multiLevelType w:val="multilevel"/>
    <w:tmpl w:val="2F00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i Cunningham">
    <w15:presenceInfo w15:providerId="Windows Live" w15:userId="b766d94c7e4eb6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15"/>
    <w:rsid w:val="00011431"/>
    <w:rsid w:val="00031D42"/>
    <w:rsid w:val="00036DE6"/>
    <w:rsid w:val="000E5D59"/>
    <w:rsid w:val="001105F5"/>
    <w:rsid w:val="001B2F39"/>
    <w:rsid w:val="00233F48"/>
    <w:rsid w:val="00364234"/>
    <w:rsid w:val="00366E2A"/>
    <w:rsid w:val="003C37CF"/>
    <w:rsid w:val="003E3DBB"/>
    <w:rsid w:val="00407684"/>
    <w:rsid w:val="00434069"/>
    <w:rsid w:val="004A6DE1"/>
    <w:rsid w:val="004A7AC5"/>
    <w:rsid w:val="00524DB4"/>
    <w:rsid w:val="0057377B"/>
    <w:rsid w:val="00576609"/>
    <w:rsid w:val="006D7136"/>
    <w:rsid w:val="00717322"/>
    <w:rsid w:val="00731963"/>
    <w:rsid w:val="00736715"/>
    <w:rsid w:val="00783E59"/>
    <w:rsid w:val="007B1272"/>
    <w:rsid w:val="008103AD"/>
    <w:rsid w:val="00860FC4"/>
    <w:rsid w:val="00897D46"/>
    <w:rsid w:val="008A0742"/>
    <w:rsid w:val="008E513E"/>
    <w:rsid w:val="008F7E57"/>
    <w:rsid w:val="00912ACD"/>
    <w:rsid w:val="009326ED"/>
    <w:rsid w:val="00A03DF2"/>
    <w:rsid w:val="00A40A56"/>
    <w:rsid w:val="00A51B28"/>
    <w:rsid w:val="00A60251"/>
    <w:rsid w:val="00B053F4"/>
    <w:rsid w:val="00BD118C"/>
    <w:rsid w:val="00BE66F1"/>
    <w:rsid w:val="00C1205A"/>
    <w:rsid w:val="00C91030"/>
    <w:rsid w:val="00D94068"/>
    <w:rsid w:val="00D969F4"/>
    <w:rsid w:val="00DE0BB8"/>
    <w:rsid w:val="00E673F0"/>
    <w:rsid w:val="00EA5294"/>
    <w:rsid w:val="00F619DF"/>
    <w:rsid w:val="00F653DA"/>
    <w:rsid w:val="00FC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3669"/>
  <w15:chartTrackingRefBased/>
  <w15:docId w15:val="{A92EE03B-AA2D-4C80-8770-8B598386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3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053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3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3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3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3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3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3F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32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hyperlink" Target="mailto:Arielle924@live.missouristate.edu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Cunningham</dc:creator>
  <cp:keywords/>
  <dc:description/>
  <cp:lastModifiedBy>Ari Cunningham</cp:lastModifiedBy>
  <cp:revision>50</cp:revision>
  <dcterms:created xsi:type="dcterms:W3CDTF">2019-04-17T17:34:00Z</dcterms:created>
  <dcterms:modified xsi:type="dcterms:W3CDTF">2019-06-25T17:39:00Z</dcterms:modified>
</cp:coreProperties>
</file>